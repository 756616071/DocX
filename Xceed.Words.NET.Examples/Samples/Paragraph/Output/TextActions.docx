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2c83d2ecce42b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XCEED\bouchers" w:date="2019-10-04T07:35:00Z">
        <w:r>
          <w:delText>modifications</w:delText>
        </w:r>
      </w:del>
      <w:ins w:id="1" w:author="XCEED\bouchers" w:date="2019-10-04T07:35:00Z">
        <w:r>
          <w:t>changes</w:t>
        </w:r>
      </w:ins>
      <w:r>
        <w:t xml:space="preserve"> is used.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7d4ad05b3134f38" /><Relationship Type="http://schemas.openxmlformats.org/officeDocument/2006/relationships/numbering" Target="/word/numbering.xml" Id="R58ce01b572204cc5" /><Relationship Type="http://schemas.openxmlformats.org/officeDocument/2006/relationships/settings" Target="/word/settings.xml" Id="Rb854981ccae34acb" /></Relationships>
</file>